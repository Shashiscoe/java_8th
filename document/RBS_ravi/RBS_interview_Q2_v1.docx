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Default="00FF228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FF0000"/>
        </w:rPr>
      </w:pPr>
      <w:r w:rsidRPr="004132B8">
        <w:rPr>
          <w:rFonts w:ascii="Calibri" w:eastAsia="Times New Roman" w:hAnsi="Calibri" w:cs="Arial"/>
          <w:color w:val="FF0000"/>
        </w:rPr>
        <w:t>1.            Find the stock value on the basis of data from two list of data one from NFS and other for BFS.</w:t>
      </w:r>
    </w:p>
    <w:p w:rsidR="004132B8" w:rsidRPr="004132B8" w:rsidRDefault="004132B8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</w:p>
    <w:p w:rsidR="00FF2289" w:rsidRPr="00475861" w:rsidRDefault="00FF228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highlight w:val="yellow"/>
        </w:rPr>
      </w:pPr>
      <w:r w:rsidRPr="00475861">
        <w:rPr>
          <w:rFonts w:ascii="Calibri" w:eastAsia="Times New Roman" w:hAnsi="Calibri" w:cs="Arial"/>
          <w:color w:val="1F497D"/>
          <w:highlight w:val="yellow"/>
        </w:rPr>
        <w:t>2.            Write the query to find the employee ids from the table which have not assigned any department.</w:t>
      </w:r>
    </w:p>
    <w:p w:rsidR="008F09F2" w:rsidRPr="00475861" w:rsidRDefault="008F09F2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  <w:highlight w:val="yellow"/>
        </w:rPr>
      </w:pPr>
    </w:p>
    <w:p w:rsidR="008F09F2" w:rsidRDefault="008F09F2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 w:rsidRPr="00475861">
        <w:rPr>
          <w:rFonts w:ascii="Calibri" w:eastAsia="Times New Roman" w:hAnsi="Calibri" w:cs="Arial"/>
          <w:color w:val="1F497D"/>
          <w:highlight w:val="yellow"/>
        </w:rPr>
        <w:t xml:space="preserve">    </w:t>
      </w:r>
      <w:r w:rsidR="00563765" w:rsidRPr="00475861">
        <w:rPr>
          <w:rFonts w:ascii="Calibri" w:eastAsia="Times New Roman" w:hAnsi="Calibri" w:cs="Arial"/>
          <w:color w:val="1F497D"/>
          <w:highlight w:val="yellow"/>
        </w:rPr>
        <w:t xml:space="preserve"> </w:t>
      </w:r>
      <w:r w:rsidR="006B3AE7" w:rsidRPr="00475861">
        <w:rPr>
          <w:rFonts w:ascii="Calibri" w:eastAsia="Times New Roman" w:hAnsi="Calibri" w:cs="Arial"/>
          <w:color w:val="1F497D"/>
          <w:highlight w:val="yellow"/>
        </w:rPr>
        <w:t xml:space="preserve"> </w:t>
      </w:r>
      <w:r w:rsidR="00563765" w:rsidRPr="00475861">
        <w:rPr>
          <w:rFonts w:ascii="Calibri" w:eastAsia="Times New Roman" w:hAnsi="Calibri" w:cs="Arial"/>
          <w:color w:val="1F497D"/>
          <w:highlight w:val="yellow"/>
        </w:rPr>
        <w:t xml:space="preserve"> </w:t>
      </w:r>
      <w:proofErr w:type="gramStart"/>
      <w:r w:rsidRPr="00475861">
        <w:rPr>
          <w:rFonts w:ascii="Calibri" w:eastAsia="Times New Roman" w:hAnsi="Calibri" w:cs="Arial"/>
          <w:color w:val="1F497D"/>
          <w:highlight w:val="yellow"/>
        </w:rPr>
        <w:t>Select  e.id</w:t>
      </w:r>
      <w:proofErr w:type="gramEnd"/>
      <w:r w:rsidRPr="00475861">
        <w:rPr>
          <w:rFonts w:ascii="Calibri" w:eastAsia="Times New Roman" w:hAnsi="Calibri" w:cs="Arial"/>
          <w:color w:val="1F497D"/>
          <w:highlight w:val="yellow"/>
        </w:rPr>
        <w:t xml:space="preserve"> from employee e where d.id=null;</w:t>
      </w:r>
    </w:p>
    <w:p w:rsidR="00A3247B" w:rsidRPr="00FF2289" w:rsidRDefault="00A3247B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F2289" w:rsidRDefault="00FF2289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  <w:r w:rsidRPr="00FF2289">
        <w:rPr>
          <w:rFonts w:ascii="Calibri" w:eastAsia="Times New Roman" w:hAnsi="Calibri" w:cs="Arial"/>
          <w:color w:val="1F497D"/>
        </w:rPr>
        <w:t>3.            Java 8 code for -&gt; evaluate country wise max salary of Employees.</w:t>
      </w:r>
    </w:p>
    <w:p w:rsidR="005D44E3" w:rsidRDefault="005D44E3" w:rsidP="00FF2289">
      <w:pPr>
        <w:shd w:val="clear" w:color="auto" w:fill="FFFFFF"/>
        <w:spacing w:after="0" w:line="240" w:lineRule="auto"/>
        <w:rPr>
          <w:rFonts w:ascii="Calibri" w:eastAsia="Times New Roman" w:hAnsi="Calibri" w:cs="Arial"/>
          <w:color w:val="1F497D"/>
        </w:rPr>
      </w:pPr>
    </w:p>
    <w:p w:rsidR="001463A0" w:rsidRPr="00FF2289" w:rsidRDefault="001463A0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4.            </w:t>
      </w:r>
      <w:r w:rsidRPr="00FF2289">
        <w:rPr>
          <w:rFonts w:ascii="Calibri" w:eastAsia="Times New Roman" w:hAnsi="Calibri" w:cs="Arial"/>
          <w:color w:val="00B050"/>
        </w:rPr>
        <w:t>Java 8 memory changes.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5.            Memory management for the application - &gt; </w:t>
      </w:r>
      <w:proofErr w:type="spellStart"/>
      <w:r w:rsidRPr="00FF2289">
        <w:rPr>
          <w:rFonts w:ascii="Calibri" w:eastAsia="Times New Roman" w:hAnsi="Calibri" w:cs="Arial"/>
          <w:color w:val="1F497D"/>
        </w:rPr>
        <w:t>Jconsole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or </w:t>
      </w:r>
      <w:proofErr w:type="spellStart"/>
      <w:r w:rsidRPr="00FF2289">
        <w:rPr>
          <w:rFonts w:ascii="Calibri" w:eastAsia="Times New Roman" w:hAnsi="Calibri" w:cs="Arial"/>
          <w:color w:val="1F497D"/>
        </w:rPr>
        <w:t>JVMVisual</w:t>
      </w:r>
      <w:proofErr w:type="spell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6.            Which data structure supports insertion order and unique </w:t>
      </w:r>
      <w:proofErr w:type="gramStart"/>
      <w:r w:rsidRPr="00FF2289">
        <w:rPr>
          <w:rFonts w:ascii="Calibri" w:eastAsia="Times New Roman" w:hAnsi="Calibri" w:cs="Arial"/>
          <w:color w:val="1F497D"/>
        </w:rPr>
        <w:t>elements.</w:t>
      </w:r>
      <w:proofErr w:type="gram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7.            Java 8 streams hands on.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8.            Different scheme for thread safety. Thread safety with respect to string?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9.            Two types of technique to evaluate whether two strings are Anagram or not. </w:t>
      </w:r>
      <w:proofErr w:type="gramStart"/>
      <w:r w:rsidRPr="00FF2289">
        <w:rPr>
          <w:rFonts w:ascii="Calibri" w:eastAsia="Times New Roman" w:hAnsi="Calibri" w:cs="Arial"/>
          <w:color w:val="1F497D"/>
        </w:rPr>
        <w:t>Then time and space complexity.</w:t>
      </w:r>
      <w:proofErr w:type="gram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10.          Locks </w:t>
      </w:r>
      <w:proofErr w:type="spellStart"/>
      <w:r w:rsidRPr="00FF2289">
        <w:rPr>
          <w:rFonts w:ascii="Calibri" w:eastAsia="Times New Roman" w:hAnsi="Calibri" w:cs="Arial"/>
          <w:color w:val="1F497D"/>
        </w:rPr>
        <w:t>vs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Synchronized.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11.          Cyclic Barrier and Countdown Latch.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12.          Merge sort and Quick sort.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13.          Types of trees - &gt; Balanced tree, Red Black tree, Binary tree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14.          Agile practice - &gt; Epic, Story, Task, effort estimation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15.          Sprint and Sprint Planning.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16.          Different type of testing -&gt; Unit, integration, system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17.          </w:t>
      </w:r>
      <w:proofErr w:type="spellStart"/>
      <w:r w:rsidRPr="00FF2289">
        <w:rPr>
          <w:rFonts w:ascii="Calibri" w:eastAsia="Times New Roman" w:hAnsi="Calibri" w:cs="Arial"/>
          <w:color w:val="1F497D"/>
        </w:rPr>
        <w:t>Junit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, </w:t>
      </w:r>
      <w:proofErr w:type="spellStart"/>
      <w:r w:rsidRPr="00FF2289">
        <w:rPr>
          <w:rFonts w:ascii="Calibri" w:eastAsia="Times New Roman" w:hAnsi="Calibri" w:cs="Arial"/>
          <w:color w:val="1F497D"/>
        </w:rPr>
        <w:t>Mockito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, </w:t>
      </w:r>
      <w:proofErr w:type="spellStart"/>
      <w:r w:rsidRPr="00FF2289">
        <w:rPr>
          <w:rFonts w:ascii="Calibri" w:eastAsia="Times New Roman" w:hAnsi="Calibri" w:cs="Arial"/>
          <w:color w:val="1F497D"/>
        </w:rPr>
        <w:t>PowerMock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framework basic.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18.          Which data structure you will use if you need to store millions of records and why?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19.          Can we use </w:t>
      </w:r>
      <w:proofErr w:type="spellStart"/>
      <w:r w:rsidRPr="00FF2289">
        <w:rPr>
          <w:rFonts w:ascii="Calibri" w:eastAsia="Times New Roman" w:hAnsi="Calibri" w:cs="Arial"/>
          <w:color w:val="1F497D"/>
        </w:rPr>
        <w:t>ArrayList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for millions of data to store?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20.          </w:t>
      </w:r>
      <w:proofErr w:type="gramStart"/>
      <w:r w:rsidRPr="00FF2289">
        <w:rPr>
          <w:rFonts w:ascii="Calibri" w:eastAsia="Times New Roman" w:hAnsi="Calibri" w:cs="Arial"/>
          <w:color w:val="1F497D"/>
        </w:rPr>
        <w:t>do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you know </w:t>
      </w:r>
      <w:proofErr w:type="spellStart"/>
      <w:r w:rsidRPr="00FF2289">
        <w:rPr>
          <w:rFonts w:ascii="Calibri" w:eastAsia="Times New Roman" w:hAnsi="Calibri" w:cs="Arial"/>
          <w:color w:val="1F497D"/>
        </w:rPr>
        <w:t>CitiTeam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and </w:t>
      </w:r>
      <w:proofErr w:type="spellStart"/>
      <w:r w:rsidRPr="00FF2289">
        <w:rPr>
          <w:rFonts w:ascii="Calibri" w:eastAsia="Times New Roman" w:hAnsi="Calibri" w:cs="Arial"/>
          <w:color w:val="1F497D"/>
        </w:rPr>
        <w:t>Docker</w:t>
      </w:r>
      <w:proofErr w:type="spellEnd"/>
      <w:r w:rsidRPr="00FF2289">
        <w:rPr>
          <w:rFonts w:ascii="Calibri" w:eastAsia="Times New Roman" w:hAnsi="Calibri" w:cs="Arial"/>
          <w:color w:val="1F497D"/>
        </w:rPr>
        <w:t>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21.          Why to use </w:t>
      </w:r>
      <w:proofErr w:type="spellStart"/>
      <w:r w:rsidRPr="00FF2289">
        <w:rPr>
          <w:rFonts w:ascii="Calibri" w:eastAsia="Times New Roman" w:hAnsi="Calibri" w:cs="Arial"/>
          <w:color w:val="1F497D"/>
        </w:rPr>
        <w:t>Springboot</w:t>
      </w:r>
      <w:proofErr w:type="spellEnd"/>
      <w:r w:rsidRPr="00FF2289">
        <w:rPr>
          <w:rFonts w:ascii="Calibri" w:eastAsia="Times New Roman" w:hAnsi="Calibri" w:cs="Arial"/>
          <w:color w:val="1F497D"/>
        </w:rPr>
        <w:t>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22.          Is it fine to accept changes in task list in the middle of sprint?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23.          Design perspective -&gt;</w:t>
      </w:r>
      <w:proofErr w:type="gramStart"/>
      <w:r w:rsidRPr="00FF2289">
        <w:rPr>
          <w:rFonts w:ascii="Calibri" w:eastAsia="Times New Roman" w:hAnsi="Calibri" w:cs="Arial"/>
          <w:color w:val="1F497D"/>
        </w:rPr>
        <w:t>  if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you want your application to be supportive to 3rd party clients or android application.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24.          Architecture of the last project.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25.          DI and IOC theory.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26.          Sorting algorithm like merge sort, bubble sort, Quick sort.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27.          Rest services verbs -&gt; POST and GET.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28.          What REST method to be used for archiving some data.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29.          How to resolve </w:t>
      </w:r>
      <w:proofErr w:type="spellStart"/>
      <w:r w:rsidRPr="00FF2289">
        <w:rPr>
          <w:rFonts w:ascii="Calibri" w:eastAsia="Times New Roman" w:hAnsi="Calibri" w:cs="Arial"/>
          <w:color w:val="1F497D"/>
        </w:rPr>
        <w:t>outofmemory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error in the memory.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30.          Use of Singleton class.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31.          How to calculate the </w:t>
      </w:r>
      <w:proofErr w:type="gramStart"/>
      <w:r w:rsidRPr="00FF2289">
        <w:rPr>
          <w:rFonts w:ascii="Calibri" w:eastAsia="Times New Roman" w:hAnsi="Calibri" w:cs="Arial"/>
          <w:color w:val="1F497D"/>
        </w:rPr>
        <w:t>number of logins appear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in the application which is multi server deployed and load balanced.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32.          How to flow the new changes in the rest services to the client.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Write a program in java 8 to find frequency of data in List of string.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How parallel </w:t>
      </w:r>
      <w:proofErr w:type="gramStart"/>
      <w:r w:rsidRPr="00FF2289">
        <w:rPr>
          <w:rFonts w:ascii="Calibri" w:eastAsia="Times New Roman" w:hAnsi="Calibri" w:cs="Arial"/>
          <w:color w:val="1F497D"/>
        </w:rPr>
        <w:t>streams works</w:t>
      </w:r>
      <w:proofErr w:type="gramEnd"/>
      <w:r w:rsidRPr="00FF2289">
        <w:rPr>
          <w:rFonts w:ascii="Calibri" w:eastAsia="Times New Roman" w:hAnsi="Calibri" w:cs="Arial"/>
          <w:color w:val="1F497D"/>
        </w:rPr>
        <w:t>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lastRenderedPageBreak/>
        <w:t>•             How parallel stream works in java 8, write a program to implement parallelism to find frequency of data in List of string.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</w:t>
      </w:r>
      <w:proofErr w:type="spellStart"/>
      <w:r w:rsidRPr="00FF2289">
        <w:rPr>
          <w:rFonts w:ascii="Calibri" w:eastAsia="Times New Roman" w:hAnsi="Calibri" w:cs="Arial"/>
          <w:color w:val="1F497D"/>
        </w:rPr>
        <w:t>Hashmap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internal working- which data structure it is using internally.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Why we don't use 2d array instead of </w:t>
      </w:r>
      <w:proofErr w:type="spellStart"/>
      <w:r w:rsidRPr="00FF2289">
        <w:rPr>
          <w:rFonts w:ascii="Calibri" w:eastAsia="Times New Roman" w:hAnsi="Calibri" w:cs="Arial"/>
          <w:color w:val="1F497D"/>
        </w:rPr>
        <w:t>HashMap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collection?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Which data structure you will use if you need to store million of records and why?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What is Stack?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If we have two tables employees and departments then write a query to find max salary with department wise.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If we have two tables employees and departments then write a query to find max salary with department wise and department name equals to 'Account'.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</w:t>
      </w:r>
      <w:proofErr w:type="spellStart"/>
      <w:r w:rsidRPr="00FF2289">
        <w:rPr>
          <w:rFonts w:ascii="Calibri" w:eastAsia="Times New Roman" w:hAnsi="Calibri" w:cs="Arial"/>
          <w:color w:val="1F497D"/>
        </w:rPr>
        <w:t>Junit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, </w:t>
      </w:r>
      <w:proofErr w:type="spellStart"/>
      <w:r w:rsidRPr="00FF2289">
        <w:rPr>
          <w:rFonts w:ascii="Calibri" w:eastAsia="Times New Roman" w:hAnsi="Calibri" w:cs="Arial"/>
          <w:color w:val="1F497D"/>
        </w:rPr>
        <w:t>Mockito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, </w:t>
      </w:r>
      <w:proofErr w:type="spellStart"/>
      <w:r w:rsidRPr="00FF2289">
        <w:rPr>
          <w:rFonts w:ascii="Calibri" w:eastAsia="Times New Roman" w:hAnsi="Calibri" w:cs="Arial"/>
          <w:color w:val="1F497D"/>
        </w:rPr>
        <w:t>PowerMock</w:t>
      </w:r>
      <w:proofErr w:type="spell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Executor framework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•             Anagram - Provide two ways to check whether two string are anagram or not?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•             Suppose we have some problem in our e-commerce like application throws </w:t>
      </w:r>
      <w:proofErr w:type="spellStart"/>
      <w:r w:rsidRPr="00FF2289">
        <w:rPr>
          <w:rFonts w:ascii="Calibri" w:eastAsia="Times New Roman" w:hAnsi="Calibri" w:cs="Arial"/>
          <w:color w:val="1F497D"/>
        </w:rPr>
        <w:t>OutOfMemoryError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on weekends when application gets high hits on our server. </w:t>
      </w:r>
      <w:proofErr w:type="gramStart"/>
      <w:r w:rsidRPr="00FF2289">
        <w:rPr>
          <w:rFonts w:ascii="Calibri" w:eastAsia="Times New Roman" w:hAnsi="Calibri" w:cs="Arial"/>
          <w:color w:val="1F497D"/>
        </w:rPr>
        <w:t>How you can resolve this problem if we have limited memory available to server.</w:t>
      </w:r>
      <w:proofErr w:type="gram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2289">
        <w:rPr>
          <w:rFonts w:ascii="Calibri" w:eastAsia="Times New Roman" w:hAnsi="Calibri" w:cs="Arial"/>
          <w:color w:val="1F497D"/>
        </w:rPr>
        <w:t>Questions in written test includes</w:t>
      </w:r>
      <w:proofErr w:type="gramEnd"/>
      <w:r w:rsidRPr="00FF2289">
        <w:rPr>
          <w:rFonts w:ascii="Calibri" w:eastAsia="Times New Roman" w:hAnsi="Calibri" w:cs="Arial"/>
          <w:color w:val="1F497D"/>
        </w:rPr>
        <w:t>: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1.            Object oriented JavaScript concepts objective questions was there.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2.            Questions related to the scope using this keyword, lexical </w:t>
      </w:r>
      <w:proofErr w:type="gramStart"/>
      <w:r w:rsidRPr="00FF2289">
        <w:rPr>
          <w:rFonts w:ascii="Calibri" w:eastAsia="Times New Roman" w:hAnsi="Calibri" w:cs="Arial"/>
          <w:color w:val="1F497D"/>
        </w:rPr>
        <w:t>scoping ,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prototyping.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3.            JavaScript Hoisting questions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Technical discussion questions: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2289">
        <w:rPr>
          <w:rFonts w:ascii="Calibri" w:eastAsia="Times New Roman" w:hAnsi="Calibri" w:cs="Arial"/>
          <w:color w:val="1F497D"/>
        </w:rPr>
        <w:t>1.Questions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over your best project that you had previously.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2289">
        <w:rPr>
          <w:rFonts w:ascii="Calibri" w:eastAsia="Times New Roman" w:hAnsi="Calibri" w:cs="Arial"/>
          <w:color w:val="1F497D"/>
        </w:rPr>
        <w:t>2.what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are the features in that project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2289">
        <w:rPr>
          <w:rFonts w:ascii="Calibri" w:eastAsia="Times New Roman" w:hAnsi="Calibri" w:cs="Arial"/>
          <w:color w:val="1F497D"/>
        </w:rPr>
        <w:t>3.what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is your main role in that. They can ask questions on the basis of what you described about your project.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How to handle two parallel $http calls. </w:t>
      </w:r>
      <w:proofErr w:type="gramStart"/>
      <w:r w:rsidRPr="00FF2289">
        <w:rPr>
          <w:rFonts w:ascii="Calibri" w:eastAsia="Times New Roman" w:hAnsi="Calibri" w:cs="Arial"/>
          <w:color w:val="1F497D"/>
        </w:rPr>
        <w:t>what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is the best approach?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How to filter out the data?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How to communicate between two services?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How to notify one </w:t>
      </w:r>
      <w:proofErr w:type="gramStart"/>
      <w:r w:rsidRPr="00FF2289">
        <w:rPr>
          <w:rFonts w:ascii="Calibri" w:eastAsia="Times New Roman" w:hAnsi="Calibri" w:cs="Arial"/>
          <w:color w:val="1F497D"/>
        </w:rPr>
        <w:t>services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on the basis of changes in another service.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gramStart"/>
      <w:r w:rsidRPr="00FF2289">
        <w:rPr>
          <w:rFonts w:ascii="Calibri" w:eastAsia="Times New Roman" w:hAnsi="Calibri" w:cs="Arial"/>
          <w:color w:val="1F497D"/>
        </w:rPr>
        <w:t>How to achieve inheritance in JavaScript.</w:t>
      </w:r>
      <w:proofErr w:type="gram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 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1.            </w:t>
      </w:r>
      <w:proofErr w:type="gramStart"/>
      <w:r w:rsidRPr="00FF2289">
        <w:rPr>
          <w:rFonts w:ascii="Calibri" w:eastAsia="Times New Roman" w:hAnsi="Calibri" w:cs="Arial"/>
          <w:color w:val="1F497D"/>
        </w:rPr>
        <w:t>frequency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in string array - Java 8(must)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2.            Find lowest and highest bidding values of Companies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3.            Inner join on employee and departments - fetch all the employees with departments assigned.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4.            Millions </w:t>
      </w:r>
      <w:proofErr w:type="gramStart"/>
      <w:r w:rsidRPr="00FF2289">
        <w:rPr>
          <w:rFonts w:ascii="Calibri" w:eastAsia="Times New Roman" w:hAnsi="Calibri" w:cs="Arial"/>
          <w:color w:val="1F497D"/>
        </w:rPr>
        <w:t>of</w:t>
      </w:r>
      <w:proofErr w:type="gramEnd"/>
      <w:r w:rsidRPr="00FF2289">
        <w:rPr>
          <w:rFonts w:ascii="Calibri" w:eastAsia="Times New Roman" w:hAnsi="Calibri" w:cs="Arial"/>
          <w:color w:val="1F497D"/>
        </w:rPr>
        <w:t xml:space="preserve"> URL to check whether  working or not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5.            </w:t>
      </w:r>
      <w:proofErr w:type="spellStart"/>
      <w:r w:rsidRPr="00FF2289">
        <w:rPr>
          <w:rFonts w:ascii="Calibri" w:eastAsia="Times New Roman" w:hAnsi="Calibri" w:cs="Arial"/>
          <w:color w:val="1F497D"/>
        </w:rPr>
        <w:t>FixedThread</w:t>
      </w:r>
      <w:proofErr w:type="spellEnd"/>
      <w:r w:rsidRPr="00FF2289">
        <w:rPr>
          <w:rFonts w:ascii="Calibri" w:eastAsia="Times New Roman" w:hAnsi="Calibri" w:cs="Arial"/>
          <w:color w:val="1F497D"/>
        </w:rPr>
        <w:t xml:space="preserve"> pool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6.            Internal working of </w:t>
      </w:r>
      <w:proofErr w:type="spellStart"/>
      <w:r w:rsidRPr="00FF2289">
        <w:rPr>
          <w:rFonts w:ascii="Calibri" w:eastAsia="Times New Roman" w:hAnsi="Calibri" w:cs="Arial"/>
          <w:color w:val="1F497D"/>
        </w:rPr>
        <w:t>HashMap</w:t>
      </w:r>
      <w:proofErr w:type="spellEnd"/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7.            </w:t>
      </w:r>
      <w:r w:rsidRPr="00FF2289">
        <w:rPr>
          <w:rFonts w:ascii="Calibri" w:eastAsia="Times New Roman" w:hAnsi="Calibri" w:cs="Arial"/>
          <w:color w:val="00B050"/>
        </w:rPr>
        <w:t>Entry class is replaced by Node class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8.            Java 8 streams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9.            Different types of map implementation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>10.          Spring security</w:t>
      </w:r>
    </w:p>
    <w:p w:rsidR="00FF2289" w:rsidRPr="00FF2289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lastRenderedPageBreak/>
        <w:t>11.          Reentrant Lock</w:t>
      </w:r>
    </w:p>
    <w:p w:rsidR="00FF2289" w:rsidRPr="00D57CD1" w:rsidRDefault="00FF2289" w:rsidP="00FF228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sz w:val="24"/>
          <w:szCs w:val="24"/>
        </w:rPr>
      </w:pPr>
      <w:r w:rsidRPr="00FF2289">
        <w:rPr>
          <w:rFonts w:ascii="Calibri" w:eastAsia="Times New Roman" w:hAnsi="Calibri" w:cs="Arial"/>
          <w:color w:val="1F497D"/>
        </w:rPr>
        <w:t xml:space="preserve">12.          </w:t>
      </w:r>
      <w:r w:rsidRPr="00D57CD1">
        <w:rPr>
          <w:rFonts w:ascii="Calibri" w:eastAsia="Times New Roman" w:hAnsi="Calibri" w:cs="Arial"/>
          <w:color w:val="00B050"/>
        </w:rPr>
        <w:t>Cyclic Barrier and Countdown Latch </w:t>
      </w:r>
    </w:p>
    <w:p w:rsidR="00703D7B" w:rsidRDefault="00703D7B"/>
    <w:sectPr w:rsidR="00703D7B" w:rsidSect="00A429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FF2289"/>
    <w:rsid w:val="00053793"/>
    <w:rsid w:val="000D1678"/>
    <w:rsid w:val="001463A0"/>
    <w:rsid w:val="00341D70"/>
    <w:rsid w:val="003633CE"/>
    <w:rsid w:val="003C19B0"/>
    <w:rsid w:val="004132B8"/>
    <w:rsid w:val="0043073C"/>
    <w:rsid w:val="00475861"/>
    <w:rsid w:val="004A29A7"/>
    <w:rsid w:val="00563765"/>
    <w:rsid w:val="00591D7E"/>
    <w:rsid w:val="005D44E3"/>
    <w:rsid w:val="006B3AE7"/>
    <w:rsid w:val="00703D7B"/>
    <w:rsid w:val="007B3A37"/>
    <w:rsid w:val="00894DB9"/>
    <w:rsid w:val="008F09F2"/>
    <w:rsid w:val="00A31DF0"/>
    <w:rsid w:val="00A3247B"/>
    <w:rsid w:val="00A4292C"/>
    <w:rsid w:val="00B543B5"/>
    <w:rsid w:val="00CD130F"/>
    <w:rsid w:val="00D57CD1"/>
    <w:rsid w:val="00D91FEE"/>
    <w:rsid w:val="00F9353F"/>
    <w:rsid w:val="00FF2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29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2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585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726</Words>
  <Characters>4139</Characters>
  <Application>Microsoft Office Word</Application>
  <DocSecurity>0</DocSecurity>
  <Lines>34</Lines>
  <Paragraphs>9</Paragraphs>
  <ScaleCrop>false</ScaleCrop>
  <Company/>
  <LinksUpToDate>false</LinksUpToDate>
  <CharactersWithSpaces>4856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</dc:creator>
  <cp:keywords/>
  <dc:description/>
  <cp:lastModifiedBy>ravi</cp:lastModifiedBy>
  <cp:revision>124</cp:revision>
  <dcterms:created xsi:type="dcterms:W3CDTF">2019-01-05T06:16:00Z</dcterms:created>
  <dcterms:modified xsi:type="dcterms:W3CDTF">2019-01-05T13:10:00Z</dcterms:modified>
</cp:coreProperties>
</file>